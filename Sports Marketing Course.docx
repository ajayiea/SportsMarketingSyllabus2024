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DAAD" w14:textId="77777777" w:rsidR="00F969CC" w:rsidRPr="00F969CC" w:rsidRDefault="00F969CC" w:rsidP="00F969C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Sports Marketing Course</w:t>
      </w:r>
    </w:p>
    <w:p w14:paraId="1139C823" w14:textId="77777777" w:rsidR="00F969CC" w:rsidRPr="00F969CC" w:rsidRDefault="00F969CC" w:rsidP="00F969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Welcome to the Sports Marketing Course! This undergraduate course provides a comprehensive introduction to the principles and practices of sports marketing. Designed for undergraduate students at the Southern University and A&amp;M School of Business, looking to enter the sports industry, this course combines theoretical foundations with practical applications.</w:t>
      </w:r>
    </w:p>
    <w:p w14:paraId="70BF9D69" w14:textId="77777777" w:rsidR="00F969CC" w:rsidRPr="00F969CC" w:rsidRDefault="00F969CC" w:rsidP="00F969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0206B5EA" w14:textId="77777777" w:rsidR="00F969CC" w:rsidRPr="00F969CC" w:rsidRDefault="00F969CC" w:rsidP="00F969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anchor="course-overview" w:history="1">
        <w:r w:rsidRPr="00F969C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Course Overview</w:t>
        </w:r>
      </w:hyperlink>
    </w:p>
    <w:p w14:paraId="567D93B8" w14:textId="77777777" w:rsidR="00F969CC" w:rsidRPr="00F969CC" w:rsidRDefault="00F969CC" w:rsidP="00F969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anchor="course-syllabus" w:history="1">
        <w:r w:rsidRPr="00F969C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Course Syllabus</w:t>
        </w:r>
      </w:hyperlink>
    </w:p>
    <w:p w14:paraId="2A98DF27" w14:textId="77777777" w:rsidR="00F969CC" w:rsidRPr="00F969CC" w:rsidRDefault="00F969CC" w:rsidP="00F969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anchor="class-discussions-and-debates" w:history="1">
        <w:r w:rsidRPr="00F969C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Class Discussions and Debates</w:t>
        </w:r>
      </w:hyperlink>
    </w:p>
    <w:p w14:paraId="45B59576" w14:textId="77777777" w:rsidR="00F969CC" w:rsidRPr="00F969CC" w:rsidRDefault="00F969CC" w:rsidP="00F969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8" w:anchor="case-studies" w:history="1">
        <w:r w:rsidRPr="00F969C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Case Studies</w:t>
        </w:r>
      </w:hyperlink>
    </w:p>
    <w:p w14:paraId="6233B5D8" w14:textId="77777777" w:rsidR="00F969CC" w:rsidRPr="00F969CC" w:rsidRDefault="00F969CC" w:rsidP="00F969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anchor="how-to-access-the-course-page" w:history="1">
        <w:r w:rsidRPr="00F969C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How to Access the Course Page</w:t>
        </w:r>
      </w:hyperlink>
    </w:p>
    <w:p w14:paraId="74D40179" w14:textId="77777777" w:rsidR="00F969CC" w:rsidRPr="00F969CC" w:rsidRDefault="00F969CC" w:rsidP="00F969C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hyperlink r:id="rId10" w:anchor="instructor-information" w:history="1">
        <w:r w:rsidRPr="00F969C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Instructor Information</w:t>
        </w:r>
      </w:hyperlink>
    </w:p>
    <w:p w14:paraId="04496F47" w14:textId="77777777" w:rsidR="00F969CC" w:rsidRPr="00F969CC" w:rsidRDefault="00F969CC" w:rsidP="00F969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Course Overview</w:t>
      </w:r>
    </w:p>
    <w:p w14:paraId="103EB510" w14:textId="77777777" w:rsidR="00F969CC" w:rsidRPr="00F969CC" w:rsidRDefault="00F969CC" w:rsidP="00F969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This course explores essential topics in sports marketing, including market analysis, product management, promotional strategies, and the strategic implementation of marketing plans. Through a combination of lectures, discussions, and real-world case studies, students will gain a solid understanding of how sports organizations engage with their audiences and manage their brands.</w:t>
      </w:r>
    </w:p>
    <w:p w14:paraId="50B4D81D" w14:textId="77777777" w:rsidR="00F969CC" w:rsidRPr="00F969CC" w:rsidRDefault="00F969CC" w:rsidP="00F969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Course Syllabus</w:t>
      </w:r>
    </w:p>
    <w:p w14:paraId="44D3BE4E" w14:textId="77777777" w:rsidR="00F969CC" w:rsidRPr="00F969CC" w:rsidRDefault="00F969CC" w:rsidP="00F969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I: Foundation of Sports Marketing</w:t>
      </w:r>
    </w:p>
    <w:p w14:paraId="0A389426" w14:textId="77777777" w:rsidR="00F969CC" w:rsidRPr="00F969CC" w:rsidRDefault="00F969CC" w:rsidP="00F969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Emergence of Sports Marketing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Understanding the origins and development of sports marketing.</w:t>
      </w:r>
    </w:p>
    <w:p w14:paraId="3798392B" w14:textId="77777777" w:rsidR="00F969CC" w:rsidRPr="00F969CC" w:rsidRDefault="00F969CC" w:rsidP="00F969C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Contingency Framework for Strategic Sports Marketing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Introduction to strategic frameworks used in sports marketing.</w:t>
      </w:r>
    </w:p>
    <w:p w14:paraId="65D5E569" w14:textId="77777777" w:rsidR="00F969CC" w:rsidRPr="00F969CC" w:rsidRDefault="00F969CC" w:rsidP="00F969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II: Understanding the Market</w:t>
      </w:r>
    </w:p>
    <w:p w14:paraId="59CECF39" w14:textId="77777777" w:rsidR="00F969CC" w:rsidRPr="00F969CC" w:rsidRDefault="00F969CC" w:rsidP="00F969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Research Tools for Understanding Sports Consumers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Techniques and tools for analyzing sports consumers.</w:t>
      </w:r>
    </w:p>
    <w:p w14:paraId="6DF0B4FE" w14:textId="77777777" w:rsidR="00F969CC" w:rsidRPr="00F969CC" w:rsidRDefault="00F969CC" w:rsidP="00F969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Participants as Consumers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Insights into the behavior of sports participants.</w:t>
      </w:r>
    </w:p>
    <w:p w14:paraId="465C54B5" w14:textId="77777777" w:rsidR="00F969CC" w:rsidRPr="00F969CC" w:rsidRDefault="00F969CC" w:rsidP="00F969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Understanding Spectators as Consumers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Analyzing the motivations and behaviors of sports fans.</w:t>
      </w:r>
    </w:p>
    <w:p w14:paraId="5F2A74E6" w14:textId="77777777" w:rsidR="00F969CC" w:rsidRPr="00F969CC" w:rsidRDefault="00F969CC" w:rsidP="00F969C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Segmentation, Targeting, and Positioning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Strategies for segmenting and targeting sports markets.</w:t>
      </w:r>
    </w:p>
    <w:p w14:paraId="7AD390E4" w14:textId="77777777" w:rsidR="00F969CC" w:rsidRPr="00F969CC" w:rsidRDefault="00F969CC" w:rsidP="00F969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Part III: Developing the Sports Marketing Mix</w:t>
      </w:r>
    </w:p>
    <w:p w14:paraId="216A65E7" w14:textId="77777777" w:rsidR="00F969CC" w:rsidRPr="00F969CC" w:rsidRDefault="00F969CC" w:rsidP="00F969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Sports Product Concepts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Overview of sports products and services.</w:t>
      </w:r>
    </w:p>
    <w:p w14:paraId="09D41820" w14:textId="77777777" w:rsidR="00F969CC" w:rsidRPr="00F969CC" w:rsidRDefault="00F969CC" w:rsidP="00F969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Managing Sports Products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Strategies for managing and enhancing sports products.</w:t>
      </w:r>
    </w:p>
    <w:p w14:paraId="28AE48DC" w14:textId="77777777" w:rsidR="00F969CC" w:rsidRPr="00F969CC" w:rsidRDefault="00F969CC" w:rsidP="00F969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Promotion Concepts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Fundamentals of promotion in sports marketing.</w:t>
      </w:r>
    </w:p>
    <w:p w14:paraId="412DF378" w14:textId="77777777" w:rsidR="00F969CC" w:rsidRPr="00F969CC" w:rsidRDefault="00F969CC" w:rsidP="00F969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Promotion Mix Elements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Detailed look at the various elements of the promotion mix.</w:t>
      </w:r>
    </w:p>
    <w:p w14:paraId="1AE20A61" w14:textId="77777777" w:rsidR="00F969CC" w:rsidRPr="00F969CC" w:rsidRDefault="00F969CC" w:rsidP="00F969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Sponsorship Programs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Understanding and creating effective sponsorships.</w:t>
      </w:r>
    </w:p>
    <w:p w14:paraId="6CB4DF29" w14:textId="77777777" w:rsidR="00F969CC" w:rsidRPr="00F969CC" w:rsidRDefault="00F969CC" w:rsidP="00F969C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Concepts and Strategies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Approaches to pricing in sports marketing.</w:t>
      </w:r>
    </w:p>
    <w:p w14:paraId="71E22360" w14:textId="77777777" w:rsidR="00F969CC" w:rsidRPr="00F969CC" w:rsidRDefault="00F969CC" w:rsidP="00F969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IV: Strategic Implementation and Control</w:t>
      </w:r>
    </w:p>
    <w:p w14:paraId="0B7400E8" w14:textId="77777777" w:rsidR="00F969CC" w:rsidRPr="00F969CC" w:rsidRDefault="00F969CC" w:rsidP="00F969C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Implementing and Controlling the Strategic Sports Marketing Process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Techniques for executing and evaluating sports marketing strategies.</w:t>
      </w:r>
    </w:p>
    <w:p w14:paraId="7C536E76" w14:textId="77777777" w:rsidR="00F969CC" w:rsidRPr="00F969CC" w:rsidRDefault="00F969CC" w:rsidP="00F969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Class Discussions and Debates</w:t>
      </w:r>
    </w:p>
    <w:p w14:paraId="27C1AF30" w14:textId="77777777" w:rsidR="00F969CC" w:rsidRPr="00F969CC" w:rsidRDefault="00F969CC" w:rsidP="00F969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Engage in lively discussions and debates on current issues in sports marketing:</w:t>
      </w:r>
    </w:p>
    <w:p w14:paraId="4C6A83C0" w14:textId="77777777" w:rsidR="00F969CC" w:rsidRPr="00F969CC" w:rsidRDefault="00F969CC" w:rsidP="00F969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The Impact of </w:t>
      </w:r>
      <w:proofErr w:type="gramStart"/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</w:t>
      </w:r>
      <w:proofErr w:type="gramEnd"/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on Sports Marketing</w:t>
      </w:r>
    </w:p>
    <w:p w14:paraId="2D4D493F" w14:textId="77777777" w:rsidR="00F969CC" w:rsidRPr="00F969CC" w:rsidRDefault="00F969CC" w:rsidP="00F969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Economic Effects of Major Sports Events</w:t>
      </w:r>
    </w:p>
    <w:p w14:paraId="08FFD054" w14:textId="77777777" w:rsidR="00F969CC" w:rsidRPr="00F969CC" w:rsidRDefault="00F969CC" w:rsidP="00F969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Ethical Considerations in Athlete Endorsements</w:t>
      </w:r>
    </w:p>
    <w:p w14:paraId="58E7E335" w14:textId="77777777" w:rsidR="00F969CC" w:rsidRPr="00F969CC" w:rsidRDefault="00F969CC" w:rsidP="00F969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Innovations in Fan Engagement</w:t>
      </w:r>
    </w:p>
    <w:p w14:paraId="5304470A" w14:textId="77777777" w:rsidR="00F969CC" w:rsidRPr="00F969CC" w:rsidRDefault="00F969CC" w:rsidP="00F969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Trends in Sports Merchandise Marketing</w:t>
      </w:r>
    </w:p>
    <w:p w14:paraId="66261BDA" w14:textId="77777777" w:rsidR="00F969CC" w:rsidRPr="00F969CC" w:rsidRDefault="00F969CC" w:rsidP="00F969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Post-Pandemic Changes in Sports Sponsorship</w:t>
      </w:r>
    </w:p>
    <w:p w14:paraId="5F077680" w14:textId="77777777" w:rsidR="00F969CC" w:rsidRPr="00F969CC" w:rsidRDefault="00F969CC" w:rsidP="00F969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Role of Streaming in Sports Broadcasting</w:t>
      </w:r>
    </w:p>
    <w:p w14:paraId="3C59F374" w14:textId="77777777" w:rsidR="00F969CC" w:rsidRPr="00F969CC" w:rsidRDefault="00F969CC" w:rsidP="00F969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Advancements in Gender Equality in Sports Marketing</w:t>
      </w:r>
    </w:p>
    <w:p w14:paraId="61DD72A5" w14:textId="77777777" w:rsidR="00F969CC" w:rsidRPr="00F969CC" w:rsidRDefault="00F969CC" w:rsidP="00F969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Use of Data Analytics in Sports Marketing</w:t>
      </w:r>
    </w:p>
    <w:p w14:paraId="0784050D" w14:textId="77777777" w:rsidR="00F969CC" w:rsidRPr="00F969CC" w:rsidRDefault="00F969CC" w:rsidP="00F969C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Influence of NIL Rights on College Athletics</w:t>
      </w:r>
    </w:p>
    <w:p w14:paraId="6EC286C8" w14:textId="77777777" w:rsidR="00F969CC" w:rsidRPr="00F969CC" w:rsidRDefault="00F969CC" w:rsidP="00F969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Case Studies</w:t>
      </w:r>
    </w:p>
    <w:p w14:paraId="37B9964D" w14:textId="77777777" w:rsidR="00F969CC" w:rsidRPr="00F969CC" w:rsidRDefault="00F969CC" w:rsidP="00F969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Explore real-world case studies to connect theory with practice:</w:t>
      </w:r>
    </w:p>
    <w:p w14:paraId="65C7D42C" w14:textId="77777777" w:rsidR="00F969CC" w:rsidRPr="00F969CC" w:rsidRDefault="00F969CC" w:rsidP="00F969C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Growth of Esports Sponsorships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Examining the rise and impact of esports on traditional sports.</w:t>
      </w:r>
    </w:p>
    <w:p w14:paraId="3E2391C6" w14:textId="77777777" w:rsidR="00F969CC" w:rsidRPr="00F969CC" w:rsidRDefault="00F969CC" w:rsidP="00F969C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Nike's "Move to Zero" Initiative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Analyzing Nike’s sustainability efforts in sports marketing.</w:t>
      </w:r>
    </w:p>
    <w:p w14:paraId="759C2115" w14:textId="77777777" w:rsidR="00F969CC" w:rsidRPr="00F969CC" w:rsidRDefault="00F969CC" w:rsidP="00F969C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Faced by the Tokyo 2020 Olympics</w:t>
      </w: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: Understanding the marketing and operational challenges during the pandemic.</w:t>
      </w:r>
    </w:p>
    <w:p w14:paraId="01AE1FC3" w14:textId="77777777" w:rsidR="00F969CC" w:rsidRPr="00F969CC" w:rsidRDefault="00F969CC" w:rsidP="00F969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How to Access the Course Page</w:t>
      </w:r>
    </w:p>
    <w:p w14:paraId="10053C5B" w14:textId="77777777" w:rsidR="00F969CC" w:rsidRPr="00F969CC" w:rsidRDefault="00F969CC" w:rsidP="00F969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kern w:val="0"/>
          <w14:ligatures w14:val="none"/>
        </w:rPr>
        <w:t xml:space="preserve">View the course page and additional resources online: </w:t>
      </w:r>
      <w:hyperlink w:history="1">
        <w:r w:rsidRPr="00F969CC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Sports Marketing Course Page</w:t>
        </w:r>
      </w:hyperlink>
    </w:p>
    <w:p w14:paraId="33E93199" w14:textId="77777777" w:rsidR="00F969CC" w:rsidRPr="00F969CC" w:rsidRDefault="00F969CC" w:rsidP="00F969C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969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Instructor Information</w:t>
      </w:r>
    </w:p>
    <w:p w14:paraId="14209074" w14:textId="77777777" w:rsidR="00F969CC" w:rsidRPr="00F969CC" w:rsidRDefault="00F969CC" w:rsidP="00F969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For questions or additional information, please contact: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5001"/>
      </w:tblGrid>
      <w:tr w:rsidR="00F969CC" w:rsidRPr="00F969CC" w14:paraId="64FBE6F6" w14:textId="77777777" w:rsidTr="00F969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526BC3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FCE577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69CC" w:rsidRPr="00F969CC" w14:paraId="4C697E9B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85850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0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Course Instructor:</w:t>
              </w:r>
            </w:ins>
          </w:p>
        </w:tc>
        <w:tc>
          <w:tcPr>
            <w:tcW w:w="0" w:type="auto"/>
            <w:vAlign w:val="center"/>
            <w:hideMark/>
          </w:tcPr>
          <w:p w14:paraId="3CC0D2F3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Kimberly K. Powell, Ph.D.</w:t>
            </w:r>
          </w:p>
        </w:tc>
      </w:tr>
      <w:tr w:rsidR="00F969CC" w:rsidRPr="00F969CC" w14:paraId="2B499837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AE158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1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Rank/Title:</w:t>
              </w:r>
            </w:ins>
          </w:p>
        </w:tc>
        <w:tc>
          <w:tcPr>
            <w:tcW w:w="0" w:type="auto"/>
            <w:vAlign w:val="center"/>
            <w:hideMark/>
          </w:tcPr>
          <w:p w14:paraId="3613A910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Interim Dept. Chair of Management and Marketing </w:t>
            </w: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Associate Professor of Marketing</w:t>
            </w:r>
          </w:p>
        </w:tc>
      </w:tr>
      <w:tr w:rsidR="00F969CC" w:rsidRPr="00F969CC" w14:paraId="1D68E934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41CF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2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E-Mail:</w:t>
              </w:r>
            </w:ins>
          </w:p>
        </w:tc>
        <w:tc>
          <w:tcPr>
            <w:tcW w:w="0" w:type="auto"/>
            <w:vAlign w:val="center"/>
            <w:hideMark/>
          </w:tcPr>
          <w:p w14:paraId="4B267525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1" w:history="1">
              <w:r w:rsidRPr="00F969CC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Kimberly_Powell@subr.edu</w:t>
              </w:r>
            </w:hyperlink>
          </w:p>
        </w:tc>
      </w:tr>
      <w:tr w:rsidR="00F969CC" w:rsidRPr="00F969CC" w14:paraId="0B1A32EB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744C8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3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Office Phone:</w:t>
              </w:r>
            </w:ins>
          </w:p>
        </w:tc>
        <w:tc>
          <w:tcPr>
            <w:tcW w:w="0" w:type="auto"/>
            <w:vAlign w:val="center"/>
            <w:hideMark/>
          </w:tcPr>
          <w:p w14:paraId="63A6A524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225.771.5998</w:t>
            </w:r>
          </w:p>
        </w:tc>
      </w:tr>
      <w:tr w:rsidR="00F969CC" w:rsidRPr="00F969CC" w14:paraId="09BD4B4E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016E0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4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Office/Building:</w:t>
              </w:r>
            </w:ins>
          </w:p>
        </w:tc>
        <w:tc>
          <w:tcPr>
            <w:tcW w:w="0" w:type="auto"/>
            <w:vAlign w:val="center"/>
            <w:hideMark/>
          </w:tcPr>
          <w:p w14:paraId="751A3702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Office #247/T.T. Allain Hall</w:t>
            </w:r>
          </w:p>
        </w:tc>
      </w:tr>
      <w:tr w:rsidR="00F969CC" w:rsidRPr="00F969CC" w14:paraId="6CA5AC5F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EA150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5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Office Hours:</w:t>
              </w:r>
            </w:ins>
          </w:p>
        </w:tc>
        <w:tc>
          <w:tcPr>
            <w:tcW w:w="0" w:type="auto"/>
            <w:vAlign w:val="center"/>
            <w:hideMark/>
          </w:tcPr>
          <w:p w14:paraId="6C7F59D2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Tuesday: 11:00 a.m. – 2:00 p.m.</w:t>
            </w: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Thursdays: 11:00 a.m. – 2:00 p.m. </w:t>
            </w: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By Appointment for Virtual Meetings</w:t>
            </w:r>
          </w:p>
        </w:tc>
      </w:tr>
      <w:tr w:rsidR="00F969CC" w:rsidRPr="00F969CC" w14:paraId="01557F34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2A5AF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6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Instagram:</w:t>
              </w:r>
            </w:ins>
          </w:p>
        </w:tc>
        <w:tc>
          <w:tcPr>
            <w:tcW w:w="0" w:type="auto"/>
            <w:vAlign w:val="center"/>
            <w:hideMark/>
          </w:tcPr>
          <w:p w14:paraId="6E2AF713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@kkpdoc</w:t>
            </w:r>
          </w:p>
        </w:tc>
      </w:tr>
      <w:tr w:rsidR="00F969CC" w:rsidRPr="00F969CC" w14:paraId="76A3DB04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DA590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7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Twitter:</w:t>
              </w:r>
            </w:ins>
          </w:p>
        </w:tc>
        <w:tc>
          <w:tcPr>
            <w:tcW w:w="0" w:type="auto"/>
            <w:vAlign w:val="center"/>
            <w:hideMark/>
          </w:tcPr>
          <w:p w14:paraId="68C55D94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@KKPDoc</w:t>
            </w:r>
          </w:p>
        </w:tc>
      </w:tr>
      <w:tr w:rsidR="00F969CC" w:rsidRPr="00F969CC" w14:paraId="208CD2AF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62A02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8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LinkedIn:</w:t>
              </w:r>
            </w:ins>
          </w:p>
        </w:tc>
        <w:tc>
          <w:tcPr>
            <w:tcW w:w="0" w:type="auto"/>
            <w:vAlign w:val="center"/>
            <w:hideMark/>
          </w:tcPr>
          <w:p w14:paraId="78564472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2" w:history="1">
              <w:r w:rsidRPr="00F969CC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www.linkedin.com/in/kimberlykpowell</w:t>
              </w:r>
            </w:hyperlink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</w:tc>
      </w:tr>
      <w:tr w:rsidR="00F969CC" w:rsidRPr="00F969CC" w14:paraId="1ABC8439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B546C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628CB2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69CC" w:rsidRPr="00F969CC" w14:paraId="7F8E5540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9466A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9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Course Co-Instructor:</w:t>
              </w:r>
            </w:ins>
          </w:p>
        </w:tc>
        <w:tc>
          <w:tcPr>
            <w:tcW w:w="0" w:type="auto"/>
            <w:vAlign w:val="center"/>
            <w:hideMark/>
          </w:tcPr>
          <w:p w14:paraId="437F23D4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Ajayi </w:t>
            </w:r>
            <w:proofErr w:type="spellStart"/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Anwansedo</w:t>
            </w:r>
            <w:proofErr w:type="spellEnd"/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Ph.D.</w:t>
            </w:r>
          </w:p>
        </w:tc>
      </w:tr>
      <w:tr w:rsidR="00F969CC" w:rsidRPr="00F969CC" w14:paraId="74267F41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98545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10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Rank/Title:</w:t>
              </w:r>
            </w:ins>
          </w:p>
        </w:tc>
        <w:tc>
          <w:tcPr>
            <w:tcW w:w="0" w:type="auto"/>
            <w:vAlign w:val="center"/>
            <w:hideMark/>
          </w:tcPr>
          <w:p w14:paraId="752A55B2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Teaching Assistant, Management and Marketing</w:t>
            </w:r>
          </w:p>
        </w:tc>
      </w:tr>
      <w:tr w:rsidR="00F969CC" w:rsidRPr="00F969CC" w14:paraId="0C9F3945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CC88B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11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E-Mail:</w:t>
              </w:r>
            </w:ins>
          </w:p>
        </w:tc>
        <w:tc>
          <w:tcPr>
            <w:tcW w:w="0" w:type="auto"/>
            <w:vAlign w:val="center"/>
            <w:hideMark/>
          </w:tcPr>
          <w:p w14:paraId="2DD62D93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hyperlink r:id="rId13" w:history="1">
              <w:r w:rsidRPr="00F969CC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14:ligatures w14:val="none"/>
                </w:rPr>
                <w:t>ajayi.anwansedo@sus.edu</w:t>
              </w:r>
            </w:hyperlink>
          </w:p>
        </w:tc>
      </w:tr>
      <w:tr w:rsidR="00F969CC" w:rsidRPr="00F969CC" w14:paraId="3903BC2D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4CFE0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12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Office/Building:</w:t>
              </w:r>
            </w:ins>
          </w:p>
        </w:tc>
        <w:tc>
          <w:tcPr>
            <w:tcW w:w="0" w:type="auto"/>
            <w:vAlign w:val="center"/>
            <w:hideMark/>
          </w:tcPr>
          <w:p w14:paraId="5D87ACF9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Office #228-A/T.T. Allain Hall</w:t>
            </w:r>
          </w:p>
        </w:tc>
      </w:tr>
      <w:tr w:rsidR="00F969CC" w:rsidRPr="00F969CC" w14:paraId="30DA564B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6DD84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13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Virtual Office Hours:</w:t>
              </w:r>
            </w:ins>
          </w:p>
        </w:tc>
        <w:tc>
          <w:tcPr>
            <w:tcW w:w="0" w:type="auto"/>
            <w:vAlign w:val="center"/>
            <w:hideMark/>
          </w:tcPr>
          <w:p w14:paraId="227D029F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Tuesday: 11:00 a.m. – 2:00 p.m.</w:t>
            </w: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 xml:space="preserve">Thursdays: 11:00 a.m. – 2:00 p.m. </w:t>
            </w: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By Appointment for Virtual Meetings</w:t>
            </w:r>
          </w:p>
        </w:tc>
      </w:tr>
      <w:tr w:rsidR="00F969CC" w:rsidRPr="00F969CC" w14:paraId="0D7332C6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4E7E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290A0C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69CC" w:rsidRPr="00F969CC" w14:paraId="609CE29A" w14:textId="77777777" w:rsidTr="00F969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F8330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ins w:id="14" w:author="Unknown">
              <w:r w:rsidRPr="00F969CC">
                <w:rPr>
                  <w:rFonts w:ascii="Times New Roman" w:eastAsia="Times New Roman" w:hAnsi="Times New Roman" w:cs="Times New Roman"/>
                  <w:kern w:val="0"/>
                  <w14:ligatures w14:val="none"/>
                </w:rPr>
                <w:t>Class Meeting:</w:t>
              </w:r>
            </w:ins>
          </w:p>
        </w:tc>
        <w:tc>
          <w:tcPr>
            <w:tcW w:w="0" w:type="auto"/>
            <w:vAlign w:val="center"/>
            <w:hideMark/>
          </w:tcPr>
          <w:p w14:paraId="2C089730" w14:textId="77777777" w:rsidR="00F969CC" w:rsidRPr="00F969CC" w:rsidRDefault="00F969CC" w:rsidP="00F969C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Tuesday &amp; Thursday, 9:30 a.m. – 10:50 a.m.</w:t>
            </w:r>
            <w:r w:rsidRPr="00F969C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br/>
              <w:t>Room 213, T.T. Allain Hall</w:t>
            </w:r>
          </w:p>
        </w:tc>
      </w:tr>
    </w:tbl>
    <w:p w14:paraId="7DAE29CC" w14:textId="77777777" w:rsidR="00F969CC" w:rsidRPr="00F969CC" w:rsidRDefault="00B544A5" w:rsidP="00F969C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544A5">
        <w:rPr>
          <w:rFonts w:ascii="Times New Roman" w:eastAsia="Times New Roman" w:hAnsi="Times New Roman" w:cs="Times New Roman"/>
          <w:noProof/>
          <w:kern w:val="0"/>
        </w:rPr>
        <w:pict w14:anchorId="152D43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D8680FB" w14:textId="77777777" w:rsidR="00F969CC" w:rsidRPr="00F969CC" w:rsidRDefault="00F969CC" w:rsidP="00F969C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F969CC">
        <w:rPr>
          <w:rFonts w:ascii="Times New Roman" w:eastAsia="Times New Roman" w:hAnsi="Times New Roman" w:cs="Times New Roman"/>
          <w:kern w:val="0"/>
          <w14:ligatures w14:val="none"/>
        </w:rPr>
        <w:t>© 2024 Sports Marketing Course. All rights reserved.</w:t>
      </w:r>
    </w:p>
    <w:p w14:paraId="5FD00A9A" w14:textId="77777777" w:rsidR="00F969CC" w:rsidRDefault="00F969CC"/>
    <w:sectPr w:rsidR="00F9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810"/>
    <w:multiLevelType w:val="multilevel"/>
    <w:tmpl w:val="81F6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332F0"/>
    <w:multiLevelType w:val="multilevel"/>
    <w:tmpl w:val="B64AC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13FAE"/>
    <w:multiLevelType w:val="multilevel"/>
    <w:tmpl w:val="6CD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A0DA2"/>
    <w:multiLevelType w:val="multilevel"/>
    <w:tmpl w:val="641C17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B63CCC"/>
    <w:multiLevelType w:val="multilevel"/>
    <w:tmpl w:val="54C0CD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A87250"/>
    <w:multiLevelType w:val="multilevel"/>
    <w:tmpl w:val="92DEE3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A7BE2"/>
    <w:multiLevelType w:val="multilevel"/>
    <w:tmpl w:val="D976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014760">
    <w:abstractNumId w:val="6"/>
  </w:num>
  <w:num w:numId="2" w16cid:durableId="929578536">
    <w:abstractNumId w:val="2"/>
  </w:num>
  <w:num w:numId="3" w16cid:durableId="1449230127">
    <w:abstractNumId w:val="3"/>
  </w:num>
  <w:num w:numId="4" w16cid:durableId="318467207">
    <w:abstractNumId w:val="5"/>
  </w:num>
  <w:num w:numId="5" w16cid:durableId="909467519">
    <w:abstractNumId w:val="4"/>
  </w:num>
  <w:num w:numId="6" w16cid:durableId="1134907102">
    <w:abstractNumId w:val="0"/>
  </w:num>
  <w:num w:numId="7" w16cid:durableId="1826318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CC"/>
    <w:rsid w:val="00B544A5"/>
    <w:rsid w:val="00F9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D959"/>
  <w15:chartTrackingRefBased/>
  <w15:docId w15:val="{7D5C5FD3-6D43-8041-BC84-90A1AB18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9C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969C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969C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9C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69C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69C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969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69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96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8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ayiea/SportsMarketingSyllabus2024" TargetMode="External"/><Relationship Id="rId13" Type="http://schemas.openxmlformats.org/officeDocument/2006/relationships/hyperlink" Target="mailto:ajayi.anwansedo@su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jayiea/SportsMarketingSyllabus2024" TargetMode="External"/><Relationship Id="rId12" Type="http://schemas.openxmlformats.org/officeDocument/2006/relationships/hyperlink" Target="http://www.linkedin.com/in/kimberlykpow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ayiea/SportsMarketingSyllabus2024" TargetMode="External"/><Relationship Id="rId11" Type="http://schemas.openxmlformats.org/officeDocument/2006/relationships/hyperlink" Target="mailto:Kimberly_Powell@subr.edu" TargetMode="External"/><Relationship Id="rId5" Type="http://schemas.openxmlformats.org/officeDocument/2006/relationships/hyperlink" Target="https://github.com/ajayiea/SportsMarketingSyllabus2024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jayiea/SportsMarketingSyllabus2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jayiea/SportsMarketingSyllabus202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Ajayi Anwansedo (Student)</dc:creator>
  <cp:keywords/>
  <dc:description/>
  <cp:lastModifiedBy>Ajayi Anwansedo (Student)</cp:lastModifiedBy>
  <cp:revision>1</cp:revision>
  <dcterms:created xsi:type="dcterms:W3CDTF">2024-08-15T13:15:00Z</dcterms:created>
  <dcterms:modified xsi:type="dcterms:W3CDTF">2024-08-15T13:16:00Z</dcterms:modified>
</cp:coreProperties>
</file>